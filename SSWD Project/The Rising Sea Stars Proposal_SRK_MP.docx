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562F2" w14:textId="77777777" w:rsidR="00193539" w:rsidRDefault="00193539" w:rsidP="00193539">
      <w:pPr>
        <w:ind w:firstLine="720"/>
        <w:jc w:val="center"/>
        <w:rPr>
          <w:rFonts w:ascii="Arial" w:hAnsi="Arial" w:cs="Arial"/>
          <w:color w:val="000000"/>
          <w:sz w:val="17"/>
          <w:szCs w:val="17"/>
        </w:rPr>
      </w:pPr>
      <w:r>
        <w:rPr>
          <w:rFonts w:ascii="Arial" w:hAnsi="Arial" w:cs="Arial"/>
          <w:color w:val="000000"/>
          <w:sz w:val="17"/>
          <w:szCs w:val="17"/>
        </w:rPr>
        <w:t>The Rising Sea Stars</w:t>
      </w:r>
    </w:p>
    <w:p w14:paraId="40819FB4" w14:textId="77777777" w:rsidR="00193539" w:rsidRDefault="00193539" w:rsidP="00193539">
      <w:pPr>
        <w:ind w:firstLine="720"/>
        <w:jc w:val="center"/>
        <w:rPr>
          <w:rFonts w:ascii="Arial" w:hAnsi="Arial" w:cs="Arial"/>
          <w:color w:val="000000"/>
          <w:sz w:val="17"/>
          <w:szCs w:val="17"/>
        </w:rPr>
      </w:pPr>
      <w:r>
        <w:rPr>
          <w:rFonts w:ascii="Arial" w:hAnsi="Arial" w:cs="Arial"/>
          <w:color w:val="000000"/>
          <w:sz w:val="17"/>
          <w:szCs w:val="17"/>
        </w:rPr>
        <w:t>Proposal</w:t>
      </w:r>
    </w:p>
    <w:p w14:paraId="47D8824C" w14:textId="77777777" w:rsidR="00193539" w:rsidRDefault="00193539" w:rsidP="00193539">
      <w:pPr>
        <w:ind w:firstLine="720"/>
        <w:rPr>
          <w:rFonts w:ascii="Arial" w:hAnsi="Arial" w:cs="Arial"/>
          <w:color w:val="000000"/>
          <w:sz w:val="17"/>
          <w:szCs w:val="17"/>
        </w:rPr>
      </w:pPr>
    </w:p>
    <w:p w14:paraId="580B8981" w14:textId="77777777" w:rsidR="00193539" w:rsidRDefault="00193539" w:rsidP="00193539">
      <w:pPr>
        <w:ind w:firstLine="720"/>
        <w:rPr>
          <w:rFonts w:ascii="Arial" w:hAnsi="Arial" w:cs="Arial"/>
          <w:color w:val="000000"/>
          <w:sz w:val="17"/>
          <w:szCs w:val="17"/>
        </w:rPr>
      </w:pPr>
      <w:r>
        <w:rPr>
          <w:rFonts w:ascii="Arial" w:hAnsi="Arial" w:cs="Arial"/>
          <w:color w:val="000000"/>
          <w:sz w:val="17"/>
          <w:szCs w:val="17"/>
        </w:rPr>
        <w:t>R. Kirsten Tyler</w:t>
      </w:r>
    </w:p>
    <w:p w14:paraId="4DA70948" w14:textId="77777777" w:rsidR="00193539" w:rsidRDefault="00193539" w:rsidP="00193539">
      <w:pPr>
        <w:ind w:firstLine="720"/>
        <w:rPr>
          <w:rFonts w:ascii="Arial" w:hAnsi="Arial" w:cs="Arial"/>
          <w:color w:val="000000"/>
          <w:sz w:val="17"/>
          <w:szCs w:val="17"/>
        </w:rPr>
      </w:pPr>
      <w:r>
        <w:rPr>
          <w:rFonts w:ascii="Arial" w:hAnsi="Arial" w:cs="Arial"/>
          <w:color w:val="000000"/>
          <w:sz w:val="17"/>
          <w:szCs w:val="17"/>
        </w:rPr>
        <w:t>Muhammad Kala</w:t>
      </w:r>
    </w:p>
    <w:p w14:paraId="1C1BECD2" w14:textId="77777777" w:rsidR="00193539" w:rsidRDefault="00193539" w:rsidP="00193539">
      <w:pPr>
        <w:ind w:firstLine="720"/>
        <w:rPr>
          <w:rFonts w:ascii="Arial" w:hAnsi="Arial" w:cs="Arial"/>
          <w:color w:val="000000"/>
          <w:sz w:val="17"/>
          <w:szCs w:val="17"/>
        </w:rPr>
      </w:pPr>
    </w:p>
    <w:p w14:paraId="7658E9B6" w14:textId="77777777" w:rsidR="00193539" w:rsidRDefault="00193539" w:rsidP="00193539">
      <w:pPr>
        <w:ind w:firstLine="720"/>
        <w:rPr>
          <w:rFonts w:ascii="Arial" w:hAnsi="Arial" w:cs="Arial"/>
          <w:color w:val="000000"/>
          <w:sz w:val="17"/>
          <w:szCs w:val="17"/>
        </w:rPr>
      </w:pPr>
    </w:p>
    <w:p w14:paraId="4C0AD883" w14:textId="77777777" w:rsidR="00193539" w:rsidRPr="00193539" w:rsidRDefault="00193539" w:rsidP="00193539">
      <w:pPr>
        <w:ind w:firstLine="720"/>
        <w:rPr>
          <w:rFonts w:ascii="Times New Roman" w:hAnsi="Times New Roman" w:cs="Times New Roman"/>
        </w:rPr>
      </w:pPr>
      <w:r w:rsidRPr="00193539">
        <w:rPr>
          <w:rFonts w:ascii="Arial" w:hAnsi="Arial" w:cs="Arial"/>
          <w:color w:val="000000"/>
          <w:sz w:val="17"/>
          <w:szCs w:val="17"/>
        </w:rPr>
        <w:t>Since June 2013, millions of sea stars in at least 20 different species (</w:t>
      </w:r>
      <w:proofErr w:type="spellStart"/>
      <w:r w:rsidRPr="00193539">
        <w:rPr>
          <w:rFonts w:ascii="Arial" w:hAnsi="Arial" w:cs="Arial"/>
          <w:color w:val="000000"/>
          <w:sz w:val="17"/>
          <w:szCs w:val="17"/>
        </w:rPr>
        <w:t>Asteroidea</w:t>
      </w:r>
      <w:proofErr w:type="spellEnd"/>
      <w:r w:rsidRPr="00193539">
        <w:rPr>
          <w:rFonts w:ascii="Arial" w:hAnsi="Arial" w:cs="Arial"/>
          <w:color w:val="000000"/>
          <w:sz w:val="17"/>
          <w:szCs w:val="17"/>
        </w:rPr>
        <w:t>), from Alaska to Mexico, have perished due to a suite of symptoms called sea star wasting disease (SSWD), which involves loss of turgor pressure, lesions, loss of limbs and ultimately, death (</w:t>
      </w:r>
      <w:commentRangeStart w:id="0"/>
      <w:proofErr w:type="spellStart"/>
      <w:r w:rsidRPr="00193539">
        <w:rPr>
          <w:rFonts w:ascii="Arial" w:hAnsi="Arial" w:cs="Arial"/>
          <w:color w:val="000000"/>
          <w:sz w:val="17"/>
          <w:szCs w:val="17"/>
        </w:rPr>
        <w:t>Hewson</w:t>
      </w:r>
      <w:proofErr w:type="spellEnd"/>
      <w:r w:rsidRPr="00193539">
        <w:rPr>
          <w:rFonts w:ascii="Arial" w:hAnsi="Arial" w:cs="Arial"/>
          <w:color w:val="000000"/>
          <w:sz w:val="17"/>
          <w:szCs w:val="17"/>
        </w:rPr>
        <w:t xml:space="preserve"> et al. 2014</w:t>
      </w:r>
      <w:commentRangeEnd w:id="0"/>
      <w:r w:rsidR="00925C80">
        <w:rPr>
          <w:rStyle w:val="CommentReference"/>
        </w:rPr>
        <w:commentReference w:id="0"/>
      </w:r>
      <w:r w:rsidRPr="00193539">
        <w:rPr>
          <w:rFonts w:ascii="Arial" w:hAnsi="Arial" w:cs="Arial"/>
          <w:color w:val="000000"/>
          <w:sz w:val="17"/>
          <w:szCs w:val="17"/>
        </w:rPr>
        <w:t>). As keystone species in many of marine ecosystems, mass mortality of sea stars could cause dramatic alteration and biodiversity loss of benthic communities (</w:t>
      </w:r>
      <w:proofErr w:type="spellStart"/>
      <w:r w:rsidRPr="00193539">
        <w:rPr>
          <w:rFonts w:ascii="Arial" w:hAnsi="Arial" w:cs="Arial"/>
          <w:color w:val="000000"/>
          <w:sz w:val="17"/>
          <w:szCs w:val="17"/>
        </w:rPr>
        <w:t>Lessios</w:t>
      </w:r>
      <w:proofErr w:type="spellEnd"/>
      <w:r w:rsidRPr="00193539">
        <w:rPr>
          <w:rFonts w:ascii="Arial" w:hAnsi="Arial" w:cs="Arial"/>
          <w:color w:val="000000"/>
          <w:sz w:val="17"/>
          <w:szCs w:val="17"/>
        </w:rPr>
        <w:t xml:space="preserve"> et al. 1984; Paine 1966). To avoid trophic cascades that would upset the balance of marine ecosystems and potentially cause irreversible damage, it is imperative to obtain information on both the pathology of SSWD and on the biology of the </w:t>
      </w:r>
      <w:proofErr w:type="spellStart"/>
      <w:r w:rsidRPr="00193539">
        <w:rPr>
          <w:rFonts w:ascii="Arial" w:hAnsi="Arial" w:cs="Arial"/>
          <w:color w:val="000000"/>
          <w:sz w:val="17"/>
          <w:szCs w:val="17"/>
        </w:rPr>
        <w:t>seastars</w:t>
      </w:r>
      <w:proofErr w:type="spellEnd"/>
      <w:r w:rsidRPr="00193539">
        <w:rPr>
          <w:rFonts w:ascii="Arial" w:hAnsi="Arial" w:cs="Arial"/>
          <w:color w:val="000000"/>
          <w:sz w:val="17"/>
          <w:szCs w:val="17"/>
        </w:rPr>
        <w:t xml:space="preserve">. We are currently focusing on </w:t>
      </w:r>
      <w:proofErr w:type="spellStart"/>
      <w:r w:rsidRPr="00193539">
        <w:rPr>
          <w:rFonts w:ascii="Arial" w:hAnsi="Arial" w:cs="Arial"/>
          <w:i/>
          <w:iCs/>
          <w:color w:val="000000"/>
          <w:sz w:val="17"/>
          <w:szCs w:val="17"/>
        </w:rPr>
        <w:t>Pisaster</w:t>
      </w:r>
      <w:proofErr w:type="spellEnd"/>
      <w:r w:rsidRPr="00193539">
        <w:rPr>
          <w:rFonts w:ascii="Arial" w:hAnsi="Arial" w:cs="Arial"/>
          <w:i/>
          <w:iCs/>
          <w:color w:val="000000"/>
          <w:sz w:val="17"/>
          <w:szCs w:val="17"/>
        </w:rPr>
        <w:t xml:space="preserve"> </w:t>
      </w:r>
      <w:proofErr w:type="spellStart"/>
      <w:r w:rsidRPr="00193539">
        <w:rPr>
          <w:rFonts w:ascii="Arial" w:hAnsi="Arial" w:cs="Arial"/>
          <w:i/>
          <w:iCs/>
          <w:color w:val="000000"/>
          <w:sz w:val="17"/>
          <w:szCs w:val="17"/>
        </w:rPr>
        <w:t>ocraceus</w:t>
      </w:r>
      <w:proofErr w:type="spellEnd"/>
      <w:r w:rsidRPr="00193539">
        <w:rPr>
          <w:rFonts w:ascii="Arial" w:hAnsi="Arial" w:cs="Arial"/>
          <w:color w:val="000000"/>
          <w:sz w:val="17"/>
          <w:szCs w:val="17"/>
        </w:rPr>
        <w:t xml:space="preserve">, a keystone predator involved in the regulation of mussel populations as the </w:t>
      </w:r>
      <w:proofErr w:type="spellStart"/>
      <w:r w:rsidRPr="00193539">
        <w:rPr>
          <w:rFonts w:ascii="Arial" w:hAnsi="Arial" w:cs="Arial"/>
          <w:color w:val="000000"/>
          <w:sz w:val="17"/>
          <w:szCs w:val="17"/>
        </w:rPr>
        <w:t>seastar</w:t>
      </w:r>
      <w:proofErr w:type="spellEnd"/>
      <w:r w:rsidRPr="00193539">
        <w:rPr>
          <w:rFonts w:ascii="Arial" w:hAnsi="Arial" w:cs="Arial"/>
          <w:color w:val="000000"/>
          <w:sz w:val="17"/>
          <w:szCs w:val="17"/>
        </w:rPr>
        <w:t xml:space="preserve"> species have exhibited severe and unprecedented population declines due to the 2013 SSWD outbreak. </w:t>
      </w:r>
    </w:p>
    <w:p w14:paraId="5720FAEC" w14:textId="77777777" w:rsidR="00193539" w:rsidRPr="00193539" w:rsidRDefault="00193539" w:rsidP="00193539">
      <w:pPr>
        <w:ind w:firstLine="720"/>
        <w:rPr>
          <w:rFonts w:ascii="Times New Roman" w:hAnsi="Times New Roman" w:cs="Times New Roman"/>
        </w:rPr>
      </w:pPr>
      <w:r w:rsidRPr="00193539">
        <w:rPr>
          <w:rFonts w:ascii="Arial" w:hAnsi="Arial" w:cs="Arial"/>
          <w:color w:val="000000"/>
          <w:sz w:val="17"/>
          <w:szCs w:val="17"/>
        </w:rPr>
        <w:t xml:space="preserve">The cause of SSWD is still unknown. A previous study has identified the sea star associated </w:t>
      </w:r>
      <w:proofErr w:type="spellStart"/>
      <w:r w:rsidRPr="00193539">
        <w:rPr>
          <w:rFonts w:ascii="Arial" w:hAnsi="Arial" w:cs="Arial"/>
          <w:color w:val="000000"/>
          <w:sz w:val="17"/>
          <w:szCs w:val="17"/>
        </w:rPr>
        <w:t>densovirus</w:t>
      </w:r>
      <w:proofErr w:type="spellEnd"/>
      <w:r w:rsidRPr="00193539">
        <w:rPr>
          <w:rFonts w:ascii="Arial" w:hAnsi="Arial" w:cs="Arial"/>
          <w:color w:val="000000"/>
          <w:sz w:val="17"/>
          <w:szCs w:val="17"/>
        </w:rPr>
        <w:t xml:space="preserve"> (</w:t>
      </w:r>
      <w:proofErr w:type="spellStart"/>
      <w:r w:rsidRPr="00193539">
        <w:rPr>
          <w:rFonts w:ascii="Arial" w:hAnsi="Arial" w:cs="Arial"/>
          <w:color w:val="000000"/>
          <w:sz w:val="17"/>
          <w:szCs w:val="17"/>
        </w:rPr>
        <w:t>SSaDV</w:t>
      </w:r>
      <w:proofErr w:type="spellEnd"/>
      <w:r w:rsidRPr="00193539">
        <w:rPr>
          <w:rFonts w:ascii="Arial" w:hAnsi="Arial" w:cs="Arial"/>
          <w:color w:val="000000"/>
          <w:sz w:val="17"/>
          <w:szCs w:val="17"/>
        </w:rPr>
        <w:t>) as a potential causative agent of the disease when comparing gene expression and immune response to SSWD between sick and healthy individuals (</w:t>
      </w:r>
      <w:proofErr w:type="spellStart"/>
      <w:r w:rsidRPr="00193539">
        <w:rPr>
          <w:rFonts w:ascii="Arial" w:hAnsi="Arial" w:cs="Arial"/>
          <w:color w:val="000000"/>
          <w:sz w:val="17"/>
          <w:szCs w:val="17"/>
        </w:rPr>
        <w:t>Hewson</w:t>
      </w:r>
      <w:proofErr w:type="spellEnd"/>
      <w:r w:rsidRPr="00193539">
        <w:rPr>
          <w:rFonts w:ascii="Arial" w:hAnsi="Arial" w:cs="Arial"/>
          <w:color w:val="000000"/>
          <w:sz w:val="17"/>
          <w:szCs w:val="17"/>
        </w:rPr>
        <w:t xml:space="preserve"> et al. 2014). However, our data show that the echinoderms displayed symptoms and became infected even in the absence of the </w:t>
      </w:r>
      <w:proofErr w:type="spellStart"/>
      <w:r w:rsidRPr="00193539">
        <w:rPr>
          <w:rFonts w:ascii="Arial" w:hAnsi="Arial" w:cs="Arial"/>
          <w:color w:val="000000"/>
          <w:sz w:val="17"/>
          <w:szCs w:val="17"/>
        </w:rPr>
        <w:t>densovirus</w:t>
      </w:r>
      <w:proofErr w:type="spellEnd"/>
      <w:r w:rsidRPr="00193539">
        <w:rPr>
          <w:rFonts w:ascii="Arial" w:hAnsi="Arial" w:cs="Arial"/>
          <w:color w:val="000000"/>
          <w:sz w:val="17"/>
          <w:szCs w:val="17"/>
        </w:rPr>
        <w:t xml:space="preserve">, indicating the possibility that another pathogen (or multiple pathogens) cause SSWD. Many environmental factors have also been shown to </w:t>
      </w:r>
      <w:proofErr w:type="gramStart"/>
      <w:r w:rsidRPr="00193539">
        <w:rPr>
          <w:rFonts w:ascii="Arial" w:hAnsi="Arial" w:cs="Arial"/>
          <w:color w:val="000000"/>
          <w:sz w:val="17"/>
          <w:szCs w:val="17"/>
        </w:rPr>
        <w:t>affect  the</w:t>
      </w:r>
      <w:proofErr w:type="gramEnd"/>
      <w:r w:rsidRPr="00193539">
        <w:rPr>
          <w:rFonts w:ascii="Arial" w:hAnsi="Arial" w:cs="Arial"/>
          <w:color w:val="000000"/>
          <w:sz w:val="17"/>
          <w:szCs w:val="17"/>
        </w:rPr>
        <w:t xml:space="preserve"> onset of the disease both directly and indirectly, rendering the task of finding its causes even more challenging. Previous sea star wasting events have been associated with warmer ocean temperatures (Bates et al. 2009; </w:t>
      </w:r>
      <w:proofErr w:type="spellStart"/>
      <w:r w:rsidRPr="00193539">
        <w:rPr>
          <w:rFonts w:ascii="Arial" w:hAnsi="Arial" w:cs="Arial"/>
          <w:color w:val="000000"/>
          <w:sz w:val="17"/>
          <w:szCs w:val="17"/>
        </w:rPr>
        <w:t>Staehli</w:t>
      </w:r>
      <w:proofErr w:type="spellEnd"/>
      <w:r w:rsidRPr="00193539">
        <w:rPr>
          <w:rFonts w:ascii="Arial" w:hAnsi="Arial" w:cs="Arial"/>
          <w:color w:val="000000"/>
          <w:sz w:val="17"/>
          <w:szCs w:val="17"/>
        </w:rPr>
        <w:t xml:space="preserve"> et al. 2009) and </w:t>
      </w:r>
      <w:proofErr w:type="spellStart"/>
      <w:r w:rsidRPr="00193539">
        <w:rPr>
          <w:rFonts w:ascii="Arial" w:hAnsi="Arial" w:cs="Arial"/>
          <w:color w:val="000000"/>
          <w:sz w:val="17"/>
          <w:szCs w:val="17"/>
        </w:rPr>
        <w:t>Eisenlord</w:t>
      </w:r>
      <w:proofErr w:type="spellEnd"/>
      <w:r w:rsidRPr="00193539">
        <w:rPr>
          <w:rFonts w:ascii="Arial" w:hAnsi="Arial" w:cs="Arial"/>
          <w:color w:val="000000"/>
          <w:sz w:val="17"/>
          <w:szCs w:val="17"/>
        </w:rPr>
        <w:t xml:space="preserve"> et al. (2016) exhibited in their lab experiment a faster progression of SSWD in ochre stars subjected to warmer temperatures. Recently, work was published on the effect of warmer temperatures facilitating the increase in abundance of dangerous bacteria such as </w:t>
      </w:r>
      <w:r w:rsidRPr="00193539">
        <w:rPr>
          <w:rFonts w:ascii="Arial" w:hAnsi="Arial" w:cs="Arial"/>
          <w:i/>
          <w:iCs/>
          <w:color w:val="000000"/>
          <w:sz w:val="17"/>
          <w:szCs w:val="17"/>
        </w:rPr>
        <w:t>Vibrio</w:t>
      </w:r>
      <w:r w:rsidRPr="00193539">
        <w:rPr>
          <w:rFonts w:ascii="Arial" w:hAnsi="Arial" w:cs="Arial"/>
          <w:color w:val="000000"/>
          <w:sz w:val="17"/>
          <w:szCs w:val="17"/>
        </w:rPr>
        <w:t xml:space="preserve"> spp. that is another potential causative agent </w:t>
      </w:r>
      <w:commentRangeStart w:id="1"/>
      <w:r w:rsidRPr="00193539">
        <w:rPr>
          <w:rFonts w:ascii="Arial" w:hAnsi="Arial" w:cs="Arial"/>
          <w:color w:val="000000"/>
          <w:sz w:val="17"/>
          <w:szCs w:val="17"/>
        </w:rPr>
        <w:t>(</w:t>
      </w:r>
      <w:proofErr w:type="spellStart"/>
      <w:r w:rsidRPr="00193539">
        <w:rPr>
          <w:rFonts w:ascii="Arial" w:hAnsi="Arial" w:cs="Arial"/>
          <w:color w:val="000000"/>
          <w:sz w:val="17"/>
          <w:szCs w:val="17"/>
        </w:rPr>
        <w:t>Vezzulli</w:t>
      </w:r>
      <w:proofErr w:type="spellEnd"/>
      <w:r w:rsidRPr="00193539">
        <w:rPr>
          <w:rFonts w:ascii="Arial" w:hAnsi="Arial" w:cs="Arial"/>
          <w:color w:val="000000"/>
          <w:sz w:val="17"/>
          <w:szCs w:val="17"/>
        </w:rPr>
        <w:t xml:space="preserve"> et al. 2016</w:t>
      </w:r>
      <w:commentRangeEnd w:id="1"/>
      <w:r w:rsidR="007514FB">
        <w:rPr>
          <w:rStyle w:val="CommentReference"/>
        </w:rPr>
        <w:commentReference w:id="1"/>
      </w:r>
      <w:r w:rsidRPr="00193539">
        <w:rPr>
          <w:rFonts w:ascii="Arial" w:hAnsi="Arial" w:cs="Arial"/>
          <w:color w:val="000000"/>
          <w:sz w:val="17"/>
          <w:szCs w:val="17"/>
        </w:rPr>
        <w:t xml:space="preserve">). </w:t>
      </w:r>
      <w:commentRangeStart w:id="2"/>
      <w:r w:rsidRPr="00193539">
        <w:rPr>
          <w:rFonts w:ascii="Arial" w:hAnsi="Arial" w:cs="Arial"/>
          <w:color w:val="000000"/>
          <w:sz w:val="17"/>
          <w:szCs w:val="17"/>
        </w:rPr>
        <w:t xml:space="preserve">These studies indicate that we have very little knowledge </w:t>
      </w:r>
      <w:commentRangeEnd w:id="2"/>
      <w:r w:rsidR="007514FB">
        <w:rPr>
          <w:rStyle w:val="CommentReference"/>
        </w:rPr>
        <w:commentReference w:id="2"/>
      </w:r>
      <w:r w:rsidRPr="00193539">
        <w:rPr>
          <w:rFonts w:ascii="Arial" w:hAnsi="Arial" w:cs="Arial"/>
          <w:color w:val="000000"/>
          <w:sz w:val="17"/>
          <w:szCs w:val="17"/>
        </w:rPr>
        <w:t xml:space="preserve">as to what pathogen or pathogens cause(s) SSWD, how those respective pathogen(s) work, and how environmental factors including temperature and </w:t>
      </w:r>
      <w:proofErr w:type="spellStart"/>
      <w:r w:rsidRPr="00193539">
        <w:rPr>
          <w:rFonts w:ascii="Arial" w:hAnsi="Arial" w:cs="Arial"/>
          <w:color w:val="000000"/>
          <w:sz w:val="17"/>
          <w:szCs w:val="17"/>
        </w:rPr>
        <w:t>microbiota</w:t>
      </w:r>
      <w:proofErr w:type="spellEnd"/>
      <w:r w:rsidRPr="00193539">
        <w:rPr>
          <w:rFonts w:ascii="Arial" w:hAnsi="Arial" w:cs="Arial"/>
          <w:color w:val="000000"/>
          <w:sz w:val="17"/>
          <w:szCs w:val="17"/>
        </w:rPr>
        <w:t xml:space="preserve"> can facilitate its spread through altering the resistance or susceptibility of sea stars to the disease, which can consequently yield to disease </w:t>
      </w:r>
      <w:commentRangeStart w:id="3"/>
      <w:r w:rsidRPr="00193539">
        <w:rPr>
          <w:rFonts w:ascii="Arial" w:hAnsi="Arial" w:cs="Arial"/>
          <w:color w:val="000000"/>
          <w:sz w:val="17"/>
          <w:szCs w:val="17"/>
        </w:rPr>
        <w:t>outbreaks</w:t>
      </w:r>
      <w:commentRangeEnd w:id="3"/>
      <w:r w:rsidR="00925C80">
        <w:rPr>
          <w:rStyle w:val="CommentReference"/>
        </w:rPr>
        <w:commentReference w:id="3"/>
      </w:r>
      <w:r w:rsidRPr="00193539">
        <w:rPr>
          <w:rFonts w:ascii="Arial" w:hAnsi="Arial" w:cs="Arial"/>
          <w:color w:val="000000"/>
          <w:sz w:val="17"/>
          <w:szCs w:val="17"/>
        </w:rPr>
        <w:t xml:space="preserve">. </w:t>
      </w:r>
    </w:p>
    <w:p w14:paraId="274707B4" w14:textId="77777777" w:rsidR="00193539" w:rsidRPr="00193539" w:rsidRDefault="00193539" w:rsidP="00193539">
      <w:pPr>
        <w:ind w:firstLine="720"/>
        <w:rPr>
          <w:rFonts w:ascii="Times New Roman" w:hAnsi="Times New Roman" w:cs="Times New Roman"/>
        </w:rPr>
      </w:pPr>
      <w:r w:rsidRPr="00193539">
        <w:rPr>
          <w:rFonts w:ascii="Arial" w:hAnsi="Arial" w:cs="Arial"/>
          <w:color w:val="000000"/>
          <w:sz w:val="17"/>
          <w:szCs w:val="17"/>
        </w:rPr>
        <w:t xml:space="preserve">In this study, we seek to determine whether 1) there is genetic basis for resistance to SSWD in sea stars and/or 2) if the </w:t>
      </w:r>
      <w:proofErr w:type="spellStart"/>
      <w:r w:rsidRPr="00193539">
        <w:rPr>
          <w:rFonts w:ascii="Arial" w:hAnsi="Arial" w:cs="Arial"/>
          <w:color w:val="000000"/>
          <w:sz w:val="17"/>
          <w:szCs w:val="17"/>
        </w:rPr>
        <w:t>microbiomes</w:t>
      </w:r>
      <w:proofErr w:type="spellEnd"/>
      <w:r w:rsidRPr="00193539">
        <w:rPr>
          <w:rFonts w:ascii="Arial" w:hAnsi="Arial" w:cs="Arial"/>
          <w:color w:val="000000"/>
          <w:sz w:val="17"/>
          <w:szCs w:val="17"/>
        </w:rPr>
        <w:t xml:space="preserve"> of the sea stars are </w:t>
      </w:r>
      <w:commentRangeStart w:id="4"/>
      <w:r w:rsidRPr="00193539">
        <w:rPr>
          <w:rFonts w:ascii="Arial" w:hAnsi="Arial" w:cs="Arial"/>
          <w:color w:val="000000"/>
          <w:sz w:val="17"/>
          <w:szCs w:val="17"/>
        </w:rPr>
        <w:t xml:space="preserve">responsible </w:t>
      </w:r>
      <w:commentRangeEnd w:id="4"/>
      <w:r w:rsidR="00925C80">
        <w:rPr>
          <w:rStyle w:val="CommentReference"/>
        </w:rPr>
        <w:commentReference w:id="4"/>
      </w:r>
      <w:r w:rsidRPr="00193539">
        <w:rPr>
          <w:rFonts w:ascii="Arial" w:hAnsi="Arial" w:cs="Arial"/>
          <w:color w:val="000000"/>
          <w:sz w:val="17"/>
          <w:szCs w:val="17"/>
        </w:rPr>
        <w:t xml:space="preserve">for the disease’s progression. Based on previous findings by </w:t>
      </w:r>
      <w:proofErr w:type="spellStart"/>
      <w:r w:rsidRPr="00193539">
        <w:rPr>
          <w:rFonts w:ascii="Arial" w:hAnsi="Arial" w:cs="Arial"/>
          <w:color w:val="000000"/>
          <w:sz w:val="17"/>
          <w:szCs w:val="17"/>
        </w:rPr>
        <w:t>Hewson</w:t>
      </w:r>
      <w:proofErr w:type="spellEnd"/>
      <w:r w:rsidRPr="00193539">
        <w:rPr>
          <w:rFonts w:ascii="Arial" w:hAnsi="Arial" w:cs="Arial"/>
          <w:color w:val="000000"/>
          <w:sz w:val="17"/>
          <w:szCs w:val="17"/>
        </w:rPr>
        <w:t xml:space="preserve"> </w:t>
      </w:r>
      <w:r w:rsidRPr="00193539">
        <w:rPr>
          <w:rFonts w:ascii="Arial" w:hAnsi="Arial" w:cs="Arial"/>
          <w:i/>
          <w:iCs/>
          <w:color w:val="000000"/>
          <w:sz w:val="17"/>
          <w:szCs w:val="17"/>
        </w:rPr>
        <w:t xml:space="preserve">et al. </w:t>
      </w:r>
      <w:r w:rsidRPr="00193539">
        <w:rPr>
          <w:rFonts w:ascii="Arial" w:hAnsi="Arial" w:cs="Arial"/>
          <w:color w:val="000000"/>
          <w:sz w:val="17"/>
          <w:szCs w:val="17"/>
        </w:rPr>
        <w:t xml:space="preserve">(2014), we </w:t>
      </w:r>
      <w:commentRangeStart w:id="5"/>
      <w:r w:rsidRPr="00193539">
        <w:rPr>
          <w:rFonts w:ascii="Arial" w:hAnsi="Arial" w:cs="Arial"/>
          <w:color w:val="000000"/>
          <w:sz w:val="17"/>
          <w:szCs w:val="17"/>
        </w:rPr>
        <w:t>hypothesize that sea stars free of the disease are potentially doing so through genetic means such as having more suitable alleles of immune response genes</w:t>
      </w:r>
      <w:commentRangeEnd w:id="5"/>
      <w:r w:rsidR="00925C80">
        <w:rPr>
          <w:rStyle w:val="CommentReference"/>
        </w:rPr>
        <w:commentReference w:id="5"/>
      </w:r>
      <w:r w:rsidRPr="00193539">
        <w:rPr>
          <w:rFonts w:ascii="Arial" w:hAnsi="Arial" w:cs="Arial"/>
          <w:color w:val="000000"/>
          <w:sz w:val="17"/>
          <w:szCs w:val="17"/>
        </w:rPr>
        <w:t xml:space="preserve">. We will test our hypothesis by first comparing healthy and sick individuals from the </w:t>
      </w:r>
      <w:commentRangeStart w:id="6"/>
      <w:r w:rsidRPr="00193539">
        <w:rPr>
          <w:rFonts w:ascii="Arial" w:hAnsi="Arial" w:cs="Arial"/>
          <w:color w:val="000000"/>
          <w:sz w:val="17"/>
          <w:szCs w:val="17"/>
        </w:rPr>
        <w:t>same intertidal population under controlled conditions for 15 days to observe whether there are significant allele frequency differences between the healthy and sick individuals by looking at SNP</w:t>
      </w:r>
      <w:del w:id="7" w:author="Stephen Keller" w:date="2017-02-12T12:27:00Z">
        <w:r w:rsidRPr="00193539" w:rsidDel="00925C80">
          <w:rPr>
            <w:rFonts w:ascii="Arial" w:hAnsi="Arial" w:cs="Arial"/>
            <w:color w:val="000000"/>
            <w:sz w:val="17"/>
            <w:szCs w:val="17"/>
          </w:rPr>
          <w:delText>s</w:delText>
        </w:r>
      </w:del>
      <w:r w:rsidRPr="00193539">
        <w:rPr>
          <w:rFonts w:ascii="Arial" w:hAnsi="Arial" w:cs="Arial"/>
          <w:color w:val="000000"/>
          <w:sz w:val="17"/>
          <w:szCs w:val="17"/>
        </w:rPr>
        <w:t xml:space="preserve"> data </w:t>
      </w:r>
      <w:commentRangeEnd w:id="6"/>
      <w:r w:rsidR="00BB3733">
        <w:rPr>
          <w:rStyle w:val="CommentReference"/>
        </w:rPr>
        <w:commentReference w:id="6"/>
      </w:r>
      <w:r w:rsidRPr="00193539">
        <w:rPr>
          <w:rFonts w:ascii="Arial" w:hAnsi="Arial" w:cs="Arial"/>
          <w:color w:val="000000"/>
          <w:sz w:val="17"/>
          <w:szCs w:val="17"/>
        </w:rPr>
        <w:t xml:space="preserve">from the population. If our hypothesis is true, we predict to see a difference in allele frequencies between healthy and sick individuals at </w:t>
      </w:r>
      <w:commentRangeStart w:id="8"/>
      <w:r w:rsidRPr="00193539">
        <w:rPr>
          <w:rFonts w:ascii="Arial" w:hAnsi="Arial" w:cs="Arial"/>
          <w:color w:val="000000"/>
          <w:sz w:val="17"/>
          <w:szCs w:val="17"/>
        </w:rPr>
        <w:t>certain distinct loci</w:t>
      </w:r>
      <w:commentRangeEnd w:id="8"/>
      <w:r w:rsidR="00BB3733">
        <w:rPr>
          <w:rStyle w:val="CommentReference"/>
        </w:rPr>
        <w:commentReference w:id="8"/>
      </w:r>
      <w:r w:rsidRPr="00193539">
        <w:rPr>
          <w:rFonts w:ascii="Arial" w:hAnsi="Arial" w:cs="Arial"/>
          <w:color w:val="000000"/>
          <w:sz w:val="17"/>
          <w:szCs w:val="17"/>
        </w:rPr>
        <w:t xml:space="preserve">. We will also compare our healthy intertidal individuals with healthy individuals </w:t>
      </w:r>
      <w:commentRangeStart w:id="9"/>
      <w:r w:rsidRPr="00193539">
        <w:rPr>
          <w:rFonts w:ascii="Arial" w:hAnsi="Arial" w:cs="Arial"/>
          <w:color w:val="000000"/>
          <w:sz w:val="17"/>
          <w:szCs w:val="17"/>
        </w:rPr>
        <w:t xml:space="preserve">from a neighboring </w:t>
      </w:r>
      <w:proofErr w:type="spellStart"/>
      <w:r w:rsidRPr="00193539">
        <w:rPr>
          <w:rFonts w:ascii="Arial" w:hAnsi="Arial" w:cs="Arial"/>
          <w:color w:val="000000"/>
          <w:sz w:val="17"/>
          <w:szCs w:val="17"/>
        </w:rPr>
        <w:t>subtidal</w:t>
      </w:r>
      <w:proofErr w:type="spellEnd"/>
      <w:r w:rsidRPr="00193539">
        <w:rPr>
          <w:rFonts w:ascii="Arial" w:hAnsi="Arial" w:cs="Arial"/>
          <w:color w:val="000000"/>
          <w:sz w:val="17"/>
          <w:szCs w:val="17"/>
        </w:rPr>
        <w:t xml:space="preserve"> population </w:t>
      </w:r>
      <w:commentRangeEnd w:id="9"/>
      <w:r w:rsidR="00925C80">
        <w:rPr>
          <w:rStyle w:val="CommentReference"/>
        </w:rPr>
        <w:commentReference w:id="9"/>
      </w:r>
      <w:r w:rsidRPr="00193539">
        <w:rPr>
          <w:rFonts w:ascii="Arial" w:hAnsi="Arial" w:cs="Arial"/>
          <w:color w:val="000000"/>
          <w:sz w:val="17"/>
          <w:szCs w:val="17"/>
        </w:rPr>
        <w:t xml:space="preserve">at these loci to observe whether the healthy individuals from both populations use the same mechanism to resist the disease. If so, we will include the </w:t>
      </w:r>
      <w:commentRangeStart w:id="10"/>
      <w:r w:rsidRPr="00193539">
        <w:rPr>
          <w:rFonts w:ascii="Arial" w:hAnsi="Arial" w:cs="Arial"/>
          <w:color w:val="000000"/>
          <w:sz w:val="17"/>
          <w:szCs w:val="17"/>
        </w:rPr>
        <w:t xml:space="preserve">healthy </w:t>
      </w:r>
      <w:proofErr w:type="spellStart"/>
      <w:r w:rsidRPr="00193539">
        <w:rPr>
          <w:rFonts w:ascii="Arial" w:hAnsi="Arial" w:cs="Arial"/>
          <w:color w:val="000000"/>
          <w:sz w:val="17"/>
          <w:szCs w:val="17"/>
        </w:rPr>
        <w:t>subtidal</w:t>
      </w:r>
      <w:proofErr w:type="spellEnd"/>
      <w:r w:rsidRPr="00193539">
        <w:rPr>
          <w:rFonts w:ascii="Arial" w:hAnsi="Arial" w:cs="Arial"/>
          <w:color w:val="000000"/>
          <w:sz w:val="17"/>
          <w:szCs w:val="17"/>
        </w:rPr>
        <w:t xml:space="preserve"> individuals in our initial analysis to increase the sample size of healthy individuals, which is currently rather small</w:t>
      </w:r>
      <w:commentRangeEnd w:id="10"/>
      <w:r w:rsidR="00D324BB">
        <w:rPr>
          <w:rStyle w:val="CommentReference"/>
        </w:rPr>
        <w:commentReference w:id="10"/>
      </w:r>
      <w:r w:rsidRPr="00193539">
        <w:rPr>
          <w:rFonts w:ascii="Arial" w:hAnsi="Arial" w:cs="Arial"/>
          <w:color w:val="000000"/>
          <w:sz w:val="17"/>
          <w:szCs w:val="17"/>
        </w:rPr>
        <w:t xml:space="preserve">. </w:t>
      </w:r>
    </w:p>
    <w:p w14:paraId="6AFF414E" w14:textId="534283D3" w:rsidR="00193539" w:rsidRPr="00193539" w:rsidRDefault="00193539" w:rsidP="00193539">
      <w:pPr>
        <w:ind w:firstLine="720"/>
        <w:rPr>
          <w:rFonts w:ascii="Times New Roman" w:hAnsi="Times New Roman" w:cs="Times New Roman"/>
        </w:rPr>
      </w:pPr>
      <w:r w:rsidRPr="00193539">
        <w:rPr>
          <w:rFonts w:ascii="Arial" w:hAnsi="Arial" w:cs="Arial"/>
          <w:color w:val="000000"/>
          <w:sz w:val="17"/>
          <w:szCs w:val="17"/>
        </w:rPr>
        <w:t xml:space="preserve">The second part of our study will be comparing the </w:t>
      </w:r>
      <w:proofErr w:type="spellStart"/>
      <w:r w:rsidRPr="00193539">
        <w:rPr>
          <w:rFonts w:ascii="Arial" w:hAnsi="Arial" w:cs="Arial"/>
          <w:color w:val="000000"/>
          <w:sz w:val="17"/>
          <w:szCs w:val="17"/>
        </w:rPr>
        <w:t>microbiomes</w:t>
      </w:r>
      <w:proofErr w:type="spellEnd"/>
      <w:r w:rsidRPr="00193539">
        <w:rPr>
          <w:rFonts w:ascii="Arial" w:hAnsi="Arial" w:cs="Arial"/>
          <w:color w:val="000000"/>
          <w:sz w:val="17"/>
          <w:szCs w:val="17"/>
        </w:rPr>
        <w:t xml:space="preserve"> of healthy and sick individuals to investigate the roles, if any, that </w:t>
      </w:r>
      <w:proofErr w:type="spellStart"/>
      <w:r w:rsidRPr="00193539">
        <w:rPr>
          <w:rFonts w:ascii="Arial" w:hAnsi="Arial" w:cs="Arial"/>
          <w:color w:val="000000"/>
          <w:sz w:val="17"/>
          <w:szCs w:val="17"/>
        </w:rPr>
        <w:t>microbiota</w:t>
      </w:r>
      <w:proofErr w:type="spellEnd"/>
      <w:r w:rsidRPr="00193539">
        <w:rPr>
          <w:rFonts w:ascii="Arial" w:hAnsi="Arial" w:cs="Arial"/>
          <w:color w:val="000000"/>
          <w:sz w:val="17"/>
          <w:szCs w:val="17"/>
        </w:rPr>
        <w:t xml:space="preserve"> plays in susceptibility or resistance of sea stars to the pathogen. This will be particularly helpful if genotypes of individuals have little to no effect on likelihood of being infected. We hypothesize that </w:t>
      </w:r>
      <w:del w:id="11" w:author="Melissa Pespeni" w:date="2017-02-14T23:20:00Z">
        <w:r w:rsidRPr="00193539" w:rsidDel="00D324BB">
          <w:rPr>
            <w:rFonts w:ascii="Arial" w:hAnsi="Arial" w:cs="Arial"/>
            <w:color w:val="000000"/>
            <w:sz w:val="17"/>
            <w:szCs w:val="17"/>
          </w:rPr>
          <w:delText xml:space="preserve">the </w:delText>
        </w:r>
      </w:del>
      <w:r w:rsidRPr="00193539">
        <w:rPr>
          <w:rFonts w:ascii="Arial" w:hAnsi="Arial" w:cs="Arial"/>
          <w:color w:val="000000"/>
          <w:sz w:val="17"/>
          <w:szCs w:val="17"/>
        </w:rPr>
        <w:t xml:space="preserve">an individual’s </w:t>
      </w:r>
      <w:proofErr w:type="spellStart"/>
      <w:r w:rsidRPr="00193539">
        <w:rPr>
          <w:rFonts w:ascii="Arial" w:hAnsi="Arial" w:cs="Arial"/>
          <w:color w:val="000000"/>
          <w:sz w:val="17"/>
          <w:szCs w:val="17"/>
        </w:rPr>
        <w:t>microbiome</w:t>
      </w:r>
      <w:proofErr w:type="spellEnd"/>
      <w:r w:rsidRPr="00193539">
        <w:rPr>
          <w:rFonts w:ascii="Arial" w:hAnsi="Arial" w:cs="Arial"/>
          <w:color w:val="000000"/>
          <w:sz w:val="17"/>
          <w:szCs w:val="17"/>
        </w:rPr>
        <w:t xml:space="preserve"> does play a role in the onset and progression of SSWD and to test this, we will use 16S analyses on epidermal tissues of the sea stars at different times to 1) determine If individuals affected by the pathogen(s) harbor a different suite of microorganisms than resistant ones and 2) to detect the changes, if any in </w:t>
      </w:r>
      <w:proofErr w:type="spellStart"/>
      <w:r w:rsidRPr="00193539">
        <w:rPr>
          <w:rFonts w:ascii="Arial" w:hAnsi="Arial" w:cs="Arial"/>
          <w:color w:val="000000"/>
          <w:sz w:val="17"/>
          <w:szCs w:val="17"/>
        </w:rPr>
        <w:t>microbiome</w:t>
      </w:r>
      <w:proofErr w:type="spellEnd"/>
      <w:r w:rsidRPr="00193539">
        <w:rPr>
          <w:rFonts w:ascii="Arial" w:hAnsi="Arial" w:cs="Arial"/>
          <w:color w:val="000000"/>
          <w:sz w:val="17"/>
          <w:szCs w:val="17"/>
        </w:rPr>
        <w:t xml:space="preserve"> of individuals </w:t>
      </w:r>
      <w:commentRangeStart w:id="12"/>
      <w:r w:rsidRPr="00193539">
        <w:rPr>
          <w:rFonts w:ascii="Arial" w:hAnsi="Arial" w:cs="Arial"/>
          <w:color w:val="000000"/>
          <w:sz w:val="17"/>
          <w:szCs w:val="17"/>
        </w:rPr>
        <w:t>over time</w:t>
      </w:r>
      <w:commentRangeEnd w:id="12"/>
      <w:r w:rsidR="00D324BB">
        <w:rPr>
          <w:rStyle w:val="CommentReference"/>
        </w:rPr>
        <w:commentReference w:id="12"/>
      </w:r>
      <w:r w:rsidRPr="00193539">
        <w:rPr>
          <w:rFonts w:ascii="Arial" w:hAnsi="Arial" w:cs="Arial"/>
          <w:color w:val="000000"/>
          <w:sz w:val="17"/>
          <w:szCs w:val="17"/>
        </w:rPr>
        <w:t xml:space="preserve">. If our hypothesis is true, </w:t>
      </w:r>
      <w:commentRangeStart w:id="13"/>
      <w:r w:rsidRPr="00193539">
        <w:rPr>
          <w:rFonts w:ascii="Arial" w:hAnsi="Arial" w:cs="Arial"/>
          <w:color w:val="000000"/>
          <w:sz w:val="17"/>
          <w:szCs w:val="17"/>
        </w:rPr>
        <w:t xml:space="preserve">we predict to see a significant difference in </w:t>
      </w:r>
      <w:proofErr w:type="spellStart"/>
      <w:r w:rsidRPr="00193539">
        <w:rPr>
          <w:rFonts w:ascii="Arial" w:hAnsi="Arial" w:cs="Arial"/>
          <w:color w:val="000000"/>
          <w:sz w:val="17"/>
          <w:szCs w:val="17"/>
        </w:rPr>
        <w:t>microbiome</w:t>
      </w:r>
      <w:proofErr w:type="spellEnd"/>
      <w:r w:rsidRPr="00193539">
        <w:rPr>
          <w:rFonts w:ascii="Arial" w:hAnsi="Arial" w:cs="Arial"/>
          <w:color w:val="000000"/>
          <w:sz w:val="17"/>
          <w:szCs w:val="17"/>
        </w:rPr>
        <w:t xml:space="preserve"> composition between healthy and sick individuals and also a significantly more stable </w:t>
      </w:r>
      <w:proofErr w:type="spellStart"/>
      <w:r w:rsidRPr="00193539">
        <w:rPr>
          <w:rFonts w:ascii="Arial" w:hAnsi="Arial" w:cs="Arial"/>
          <w:color w:val="000000"/>
          <w:sz w:val="17"/>
          <w:szCs w:val="17"/>
        </w:rPr>
        <w:t>microbiome</w:t>
      </w:r>
      <w:proofErr w:type="spellEnd"/>
      <w:r w:rsidRPr="00193539">
        <w:rPr>
          <w:rFonts w:ascii="Arial" w:hAnsi="Arial" w:cs="Arial"/>
          <w:color w:val="000000"/>
          <w:sz w:val="17"/>
          <w:szCs w:val="17"/>
        </w:rPr>
        <w:t xml:space="preserve"> over time in healthy individuals than in sick ones</w:t>
      </w:r>
      <w:commentRangeEnd w:id="13"/>
      <w:r w:rsidR="00B45099">
        <w:rPr>
          <w:rStyle w:val="CommentReference"/>
        </w:rPr>
        <w:commentReference w:id="13"/>
      </w:r>
      <w:r w:rsidRPr="00193539">
        <w:rPr>
          <w:rFonts w:ascii="Arial" w:hAnsi="Arial" w:cs="Arial"/>
          <w:color w:val="000000"/>
          <w:sz w:val="17"/>
          <w:szCs w:val="17"/>
        </w:rPr>
        <w:t xml:space="preserve">. To distinguish whether the change in </w:t>
      </w:r>
      <w:proofErr w:type="spellStart"/>
      <w:r w:rsidRPr="00193539">
        <w:rPr>
          <w:rFonts w:ascii="Arial" w:hAnsi="Arial" w:cs="Arial"/>
          <w:color w:val="000000"/>
          <w:sz w:val="17"/>
          <w:szCs w:val="17"/>
        </w:rPr>
        <w:t>microbiome</w:t>
      </w:r>
      <w:proofErr w:type="spellEnd"/>
      <w:r w:rsidRPr="00193539">
        <w:rPr>
          <w:rFonts w:ascii="Arial" w:hAnsi="Arial" w:cs="Arial"/>
          <w:color w:val="000000"/>
          <w:sz w:val="17"/>
          <w:szCs w:val="17"/>
        </w:rPr>
        <w:t xml:space="preserve"> composition is causing/exacerbating the disease or if it is simply a side-effect of the disease, we will look closely at individuals that were initially healthy but then turned sick during the course of our study; if a drastic change in </w:t>
      </w:r>
      <w:proofErr w:type="spellStart"/>
      <w:r w:rsidRPr="00193539">
        <w:rPr>
          <w:rFonts w:ascii="Arial" w:hAnsi="Arial" w:cs="Arial"/>
          <w:color w:val="000000"/>
          <w:sz w:val="17"/>
          <w:szCs w:val="17"/>
        </w:rPr>
        <w:t>microbiome</w:t>
      </w:r>
      <w:proofErr w:type="spellEnd"/>
      <w:r w:rsidRPr="00193539">
        <w:rPr>
          <w:rFonts w:ascii="Arial" w:hAnsi="Arial" w:cs="Arial"/>
          <w:color w:val="000000"/>
          <w:sz w:val="17"/>
          <w:szCs w:val="17"/>
        </w:rPr>
        <w:t xml:space="preserve"> precedes individuals showing any symptom of the disease, there is a possibility that the change in </w:t>
      </w:r>
      <w:proofErr w:type="spellStart"/>
      <w:r w:rsidRPr="00193539">
        <w:rPr>
          <w:rFonts w:ascii="Arial" w:hAnsi="Arial" w:cs="Arial"/>
          <w:color w:val="000000"/>
          <w:sz w:val="17"/>
          <w:szCs w:val="17"/>
        </w:rPr>
        <w:t>microbiome</w:t>
      </w:r>
      <w:proofErr w:type="spellEnd"/>
      <w:r w:rsidRPr="00193539">
        <w:rPr>
          <w:rFonts w:ascii="Arial" w:hAnsi="Arial" w:cs="Arial"/>
          <w:color w:val="000000"/>
          <w:sz w:val="17"/>
          <w:szCs w:val="17"/>
        </w:rPr>
        <w:t xml:space="preserve"> is the cause of the disease or at least partly responsible for the disease affecting the sea </w:t>
      </w:r>
      <w:commentRangeStart w:id="14"/>
      <w:r w:rsidRPr="00193539">
        <w:rPr>
          <w:rFonts w:ascii="Arial" w:hAnsi="Arial" w:cs="Arial"/>
          <w:color w:val="000000"/>
          <w:sz w:val="17"/>
          <w:szCs w:val="17"/>
        </w:rPr>
        <w:t>star</w:t>
      </w:r>
      <w:commentRangeEnd w:id="14"/>
      <w:r w:rsidR="00B45099">
        <w:rPr>
          <w:rStyle w:val="CommentReference"/>
        </w:rPr>
        <w:commentReference w:id="14"/>
      </w:r>
      <w:r w:rsidRPr="00193539">
        <w:rPr>
          <w:rFonts w:ascii="Arial" w:hAnsi="Arial" w:cs="Arial"/>
          <w:color w:val="000000"/>
          <w:sz w:val="17"/>
          <w:szCs w:val="17"/>
        </w:rPr>
        <w:t>.     </w:t>
      </w:r>
    </w:p>
    <w:p w14:paraId="5D794106" w14:textId="77777777" w:rsidR="00193539" w:rsidRPr="00193539" w:rsidRDefault="00193539" w:rsidP="00193539">
      <w:pPr>
        <w:ind w:firstLine="720"/>
        <w:rPr>
          <w:rFonts w:ascii="Times New Roman" w:hAnsi="Times New Roman" w:cs="Times New Roman"/>
        </w:rPr>
      </w:pPr>
      <w:r w:rsidRPr="00193539">
        <w:rPr>
          <w:rFonts w:ascii="Arial" w:hAnsi="Arial" w:cs="Arial"/>
          <w:color w:val="000000"/>
          <w:sz w:val="17"/>
          <w:szCs w:val="17"/>
        </w:rPr>
        <w:t xml:space="preserve">Regardless of whether we find the actual cause of SSWD, our study will undoubtedly advance the knowledge of the scientific community in understanding this threat that echinoderms (and consequently marine communities) are facing and will help in determining conservation initiatives that may be required in the near future. Our study will furthermore contribute to the genomics of both </w:t>
      </w:r>
      <w:proofErr w:type="spellStart"/>
      <w:r w:rsidRPr="00193539">
        <w:rPr>
          <w:rFonts w:ascii="Arial" w:hAnsi="Arial" w:cs="Arial"/>
          <w:i/>
          <w:iCs/>
          <w:color w:val="000000"/>
          <w:sz w:val="17"/>
          <w:szCs w:val="17"/>
        </w:rPr>
        <w:t>Pisaster</w:t>
      </w:r>
      <w:proofErr w:type="spellEnd"/>
      <w:r w:rsidRPr="00193539">
        <w:rPr>
          <w:rFonts w:ascii="Arial" w:hAnsi="Arial" w:cs="Arial"/>
          <w:i/>
          <w:iCs/>
          <w:color w:val="000000"/>
          <w:sz w:val="17"/>
          <w:szCs w:val="17"/>
        </w:rPr>
        <w:t xml:space="preserve"> </w:t>
      </w:r>
      <w:proofErr w:type="spellStart"/>
      <w:r w:rsidRPr="00193539">
        <w:rPr>
          <w:rFonts w:ascii="Arial" w:hAnsi="Arial" w:cs="Arial"/>
          <w:i/>
          <w:iCs/>
          <w:color w:val="000000"/>
          <w:sz w:val="17"/>
          <w:szCs w:val="17"/>
        </w:rPr>
        <w:t>ocraceus</w:t>
      </w:r>
      <w:proofErr w:type="spellEnd"/>
      <w:r w:rsidRPr="00193539">
        <w:rPr>
          <w:rFonts w:ascii="Arial" w:hAnsi="Arial" w:cs="Arial"/>
          <w:i/>
          <w:iCs/>
          <w:color w:val="000000"/>
          <w:sz w:val="17"/>
          <w:szCs w:val="17"/>
        </w:rPr>
        <w:t xml:space="preserve"> </w:t>
      </w:r>
      <w:r w:rsidRPr="00193539">
        <w:rPr>
          <w:rFonts w:ascii="Arial" w:hAnsi="Arial" w:cs="Arial"/>
          <w:color w:val="000000"/>
          <w:sz w:val="17"/>
          <w:szCs w:val="17"/>
        </w:rPr>
        <w:t xml:space="preserve">and its </w:t>
      </w:r>
      <w:proofErr w:type="spellStart"/>
      <w:r w:rsidRPr="00193539">
        <w:rPr>
          <w:rFonts w:ascii="Arial" w:hAnsi="Arial" w:cs="Arial"/>
          <w:color w:val="000000"/>
          <w:sz w:val="17"/>
          <w:szCs w:val="17"/>
        </w:rPr>
        <w:t>microbiome</w:t>
      </w:r>
      <w:proofErr w:type="spellEnd"/>
      <w:r w:rsidRPr="00193539">
        <w:rPr>
          <w:rFonts w:ascii="Arial" w:hAnsi="Arial" w:cs="Arial"/>
          <w:color w:val="000000"/>
          <w:sz w:val="17"/>
          <w:szCs w:val="17"/>
        </w:rPr>
        <w:t xml:space="preserve"> as well as help us understand the interactions between echinoderms and their </w:t>
      </w:r>
      <w:proofErr w:type="spellStart"/>
      <w:proofErr w:type="gramStart"/>
      <w:r w:rsidRPr="00193539">
        <w:rPr>
          <w:rFonts w:ascii="Arial" w:hAnsi="Arial" w:cs="Arial"/>
          <w:color w:val="000000"/>
          <w:sz w:val="17"/>
          <w:szCs w:val="17"/>
        </w:rPr>
        <w:t>symbionts</w:t>
      </w:r>
      <w:proofErr w:type="spellEnd"/>
      <w:r w:rsidRPr="00193539">
        <w:rPr>
          <w:rFonts w:ascii="Arial" w:hAnsi="Arial" w:cs="Arial"/>
          <w:color w:val="000000"/>
          <w:sz w:val="17"/>
          <w:szCs w:val="17"/>
        </w:rPr>
        <w:t>, that</w:t>
      </w:r>
      <w:proofErr w:type="gramEnd"/>
      <w:r w:rsidRPr="00193539">
        <w:rPr>
          <w:rFonts w:ascii="Arial" w:hAnsi="Arial" w:cs="Arial"/>
          <w:color w:val="000000"/>
          <w:sz w:val="17"/>
          <w:szCs w:val="17"/>
        </w:rPr>
        <w:t xml:space="preserve"> will aid other scientists such as marine biologists, ecologists, pathologists and epidemiologists in their </w:t>
      </w:r>
      <w:commentRangeStart w:id="15"/>
      <w:r w:rsidRPr="00193539">
        <w:rPr>
          <w:rFonts w:ascii="Arial" w:hAnsi="Arial" w:cs="Arial"/>
          <w:color w:val="000000"/>
          <w:sz w:val="17"/>
          <w:szCs w:val="17"/>
        </w:rPr>
        <w:t>research</w:t>
      </w:r>
      <w:commentRangeEnd w:id="15"/>
      <w:r w:rsidR="00D324BB">
        <w:rPr>
          <w:rStyle w:val="CommentReference"/>
        </w:rPr>
        <w:commentReference w:id="15"/>
      </w:r>
      <w:r w:rsidRPr="00193539">
        <w:rPr>
          <w:rFonts w:ascii="Arial" w:hAnsi="Arial" w:cs="Arial"/>
          <w:color w:val="000000"/>
          <w:sz w:val="17"/>
          <w:szCs w:val="17"/>
        </w:rPr>
        <w:t>.      </w:t>
      </w:r>
    </w:p>
    <w:p w14:paraId="246D31D4" w14:textId="77777777" w:rsidR="00B45099" w:rsidRDefault="00193539" w:rsidP="00193539">
      <w:pPr>
        <w:spacing w:after="240"/>
        <w:rPr>
          <w:ins w:id="16" w:author="Stephen Keller" w:date="2017-02-12T12:37:00Z"/>
          <w:rFonts w:ascii="Times New Roman" w:eastAsia="Times New Roman" w:hAnsi="Times New Roman" w:cs="Times New Roman"/>
        </w:rPr>
      </w:pPr>
      <w:r w:rsidRPr="00193539">
        <w:rPr>
          <w:rFonts w:ascii="Times New Roman" w:eastAsia="Times New Roman" w:hAnsi="Times New Roman" w:cs="Times New Roman"/>
        </w:rPr>
        <w:br/>
      </w:r>
      <w:ins w:id="17" w:author="Stephen Keller" w:date="2017-02-12T12:37:00Z">
        <w:r w:rsidR="00B45099">
          <w:rPr>
            <w:rFonts w:ascii="Times New Roman" w:eastAsia="Times New Roman" w:hAnsi="Times New Roman" w:cs="Times New Roman"/>
          </w:rPr>
          <w:t xml:space="preserve">Rising </w:t>
        </w:r>
        <w:proofErr w:type="spellStart"/>
        <w:r w:rsidR="00B45099">
          <w:rPr>
            <w:rFonts w:ascii="Times New Roman" w:eastAsia="Times New Roman" w:hAnsi="Times New Roman" w:cs="Times New Roman"/>
          </w:rPr>
          <w:t>Seastars</w:t>
        </w:r>
        <w:proofErr w:type="spellEnd"/>
        <w:r w:rsidR="00B45099">
          <w:rPr>
            <w:rFonts w:ascii="Times New Roman" w:eastAsia="Times New Roman" w:hAnsi="Times New Roman" w:cs="Times New Roman"/>
          </w:rPr>
          <w:t>,</w:t>
        </w:r>
      </w:ins>
    </w:p>
    <w:p w14:paraId="214EADFF" w14:textId="64471E54" w:rsidR="00D324BB" w:rsidRDefault="00B45099" w:rsidP="00193539">
      <w:pPr>
        <w:spacing w:after="240"/>
        <w:rPr>
          <w:ins w:id="18" w:author="Melissa Pespeni" w:date="2017-02-14T23:25:00Z"/>
          <w:rFonts w:ascii="Times New Roman" w:eastAsia="Times New Roman" w:hAnsi="Times New Roman" w:cs="Times New Roman"/>
        </w:rPr>
      </w:pPr>
      <w:proofErr w:type="gramStart"/>
      <w:ins w:id="19" w:author="Stephen Keller" w:date="2017-02-12T12:37:00Z">
        <w:r>
          <w:rPr>
            <w:rFonts w:ascii="Times New Roman" w:eastAsia="Times New Roman" w:hAnsi="Times New Roman" w:cs="Times New Roman"/>
          </w:rPr>
          <w:t>Great ideas in this proposal.</w:t>
        </w:r>
        <w:proofErr w:type="gramEnd"/>
        <w:r>
          <w:rPr>
            <w:rFonts w:ascii="Times New Roman" w:eastAsia="Times New Roman" w:hAnsi="Times New Roman" w:cs="Times New Roman"/>
          </w:rPr>
          <w:t xml:space="preserve"> I especially like the focus on allelic differences between HH and SS individuals. As we move through the course and you gain proficiency with methods for working with the data, you</w:t>
        </w:r>
      </w:ins>
      <w:ins w:id="20" w:author="Stephen Keller" w:date="2017-02-12T12:38:00Z">
        <w:r>
          <w:rPr>
            <w:rFonts w:ascii="Times New Roman" w:eastAsia="Times New Roman" w:hAnsi="Times New Roman" w:cs="Times New Roman"/>
          </w:rPr>
          <w:t>’ll</w:t>
        </w:r>
      </w:ins>
      <w:ins w:id="21" w:author="Stephen Keller" w:date="2017-02-12T12:37:00Z">
        <w:r>
          <w:rPr>
            <w:rFonts w:ascii="Times New Roman" w:eastAsia="Times New Roman" w:hAnsi="Times New Roman" w:cs="Times New Roman"/>
          </w:rPr>
          <w:t xml:space="preserve"> </w:t>
        </w:r>
      </w:ins>
      <w:ins w:id="22" w:author="Stephen Keller" w:date="2017-02-12T12:38:00Z">
        <w:r>
          <w:rPr>
            <w:rFonts w:ascii="Times New Roman" w:eastAsia="Times New Roman" w:hAnsi="Times New Roman" w:cs="Times New Roman"/>
          </w:rPr>
          <w:t>want to</w:t>
        </w:r>
      </w:ins>
      <w:ins w:id="23" w:author="Stephen Keller" w:date="2017-02-12T12:37:00Z">
        <w:r>
          <w:rPr>
            <w:rFonts w:ascii="Times New Roman" w:eastAsia="Times New Roman" w:hAnsi="Times New Roman" w:cs="Times New Roman"/>
          </w:rPr>
          <w:t xml:space="preserve"> think a</w:t>
        </w:r>
      </w:ins>
      <w:ins w:id="24" w:author="Stephen Keller" w:date="2017-02-12T12:38:00Z">
        <w:r>
          <w:rPr>
            <w:rFonts w:ascii="Times New Roman" w:eastAsia="Times New Roman" w:hAnsi="Times New Roman" w:cs="Times New Roman"/>
          </w:rPr>
          <w:t xml:space="preserve">bout the best way to test for these differences. </w:t>
        </w:r>
        <w:proofErr w:type="gramStart"/>
        <w:r>
          <w:rPr>
            <w:rFonts w:ascii="Times New Roman" w:eastAsia="Times New Roman" w:hAnsi="Times New Roman" w:cs="Times New Roman"/>
          </w:rPr>
          <w:t xml:space="preserve">Absolute </w:t>
        </w:r>
        <w:r>
          <w:rPr>
            <w:rFonts w:ascii="Times New Roman" w:eastAsia="Times New Roman" w:hAnsi="Times New Roman" w:cs="Times New Roman"/>
          </w:rPr>
          <w:lastRenderedPageBreak/>
          <w:t>difference in SNP frequency?</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Fst</w:t>
        </w:r>
        <w:proofErr w:type="spellEnd"/>
        <w:r>
          <w:rPr>
            <w:rFonts w:ascii="Times New Roman" w:eastAsia="Times New Roman" w:hAnsi="Times New Roman" w:cs="Times New Roman"/>
          </w:rPr>
          <w:t xml:space="preserve">? </w:t>
        </w:r>
      </w:ins>
      <w:ins w:id="25" w:author="Stephen Keller" w:date="2017-02-12T12:39:00Z">
        <w:r w:rsidR="00126C79">
          <w:rPr>
            <w:rFonts w:ascii="Times New Roman" w:eastAsia="Times New Roman" w:hAnsi="Times New Roman" w:cs="Times New Roman"/>
          </w:rPr>
          <w:t>Treating SNPs within the same transcript as independent, or grouping them into haplotypes first, and then testing on the latter? We can help when you</w:t>
        </w:r>
      </w:ins>
      <w:ins w:id="26" w:author="Stephen Keller" w:date="2017-02-12T12:40:00Z">
        <w:r w:rsidR="00126C79">
          <w:rPr>
            <w:rFonts w:ascii="Times New Roman" w:eastAsia="Times New Roman" w:hAnsi="Times New Roman" w:cs="Times New Roman"/>
          </w:rPr>
          <w:t>’re ready to dig in.  -</w:t>
        </w:r>
      </w:ins>
      <w:ins w:id="27" w:author="Melissa Pespeni" w:date="2017-02-14T23:25:00Z">
        <w:r w:rsidR="00D324BB">
          <w:rPr>
            <w:rFonts w:ascii="Times New Roman" w:eastAsia="Times New Roman" w:hAnsi="Times New Roman" w:cs="Times New Roman"/>
          </w:rPr>
          <w:t>–</w:t>
        </w:r>
      </w:ins>
      <w:ins w:id="28" w:author="Stephen Keller" w:date="2017-02-12T12:40:00Z">
        <w:r w:rsidR="00126C79">
          <w:rPr>
            <w:rFonts w:ascii="Times New Roman" w:eastAsia="Times New Roman" w:hAnsi="Times New Roman" w:cs="Times New Roman"/>
          </w:rPr>
          <w:t>Steve</w:t>
        </w:r>
      </w:ins>
    </w:p>
    <w:p w14:paraId="1763759A" w14:textId="77777777" w:rsidR="00D324BB" w:rsidRDefault="00D324BB" w:rsidP="00193539">
      <w:pPr>
        <w:spacing w:after="240"/>
        <w:rPr>
          <w:ins w:id="29" w:author="Melissa Pespeni" w:date="2017-02-14T23:25:00Z"/>
          <w:rFonts w:ascii="Times New Roman" w:eastAsia="Times New Roman" w:hAnsi="Times New Roman" w:cs="Times New Roman"/>
        </w:rPr>
      </w:pPr>
    </w:p>
    <w:p w14:paraId="07957278" w14:textId="77777777" w:rsidR="00D324BB" w:rsidRDefault="00D324BB" w:rsidP="00193539">
      <w:pPr>
        <w:spacing w:after="240"/>
        <w:rPr>
          <w:ins w:id="30" w:author="Melissa Pespeni" w:date="2017-02-14T23:25:00Z"/>
          <w:rFonts w:ascii="Times New Roman" w:eastAsia="Times New Roman" w:hAnsi="Times New Roman" w:cs="Times New Roman"/>
        </w:rPr>
      </w:pPr>
      <w:ins w:id="31" w:author="Melissa Pespeni" w:date="2017-02-14T23:25:00Z">
        <w:r>
          <w:rPr>
            <w:rFonts w:ascii="Times New Roman" w:eastAsia="Times New Roman" w:hAnsi="Times New Roman" w:cs="Times New Roman"/>
          </w:rPr>
          <w:t xml:space="preserve">Hi Rising </w:t>
        </w:r>
        <w:proofErr w:type="spellStart"/>
        <w:r>
          <w:rPr>
            <w:rFonts w:ascii="Times New Roman" w:eastAsia="Times New Roman" w:hAnsi="Times New Roman" w:cs="Times New Roman"/>
          </w:rPr>
          <w:t>Seastars</w:t>
        </w:r>
        <w:proofErr w:type="spellEnd"/>
        <w:r>
          <w:rPr>
            <w:rFonts w:ascii="Times New Roman" w:eastAsia="Times New Roman" w:hAnsi="Times New Roman" w:cs="Times New Roman"/>
          </w:rPr>
          <w:t>,</w:t>
        </w:r>
      </w:ins>
    </w:p>
    <w:p w14:paraId="7979D8FC" w14:textId="77777777" w:rsidR="004E4BC6" w:rsidRDefault="00D324BB" w:rsidP="00193539">
      <w:pPr>
        <w:spacing w:after="240"/>
        <w:rPr>
          <w:ins w:id="32" w:author="Melissa Pespeni" w:date="2017-02-14T23:29:00Z"/>
          <w:rFonts w:ascii="Times New Roman" w:eastAsia="Times New Roman" w:hAnsi="Times New Roman" w:cs="Times New Roman"/>
        </w:rPr>
      </w:pPr>
      <w:proofErr w:type="gramStart"/>
      <w:ins w:id="33" w:author="Melissa Pespeni" w:date="2017-02-14T23:25:00Z">
        <w:r>
          <w:rPr>
            <w:rFonts w:ascii="Times New Roman" w:eastAsia="Times New Roman" w:hAnsi="Times New Roman" w:cs="Times New Roman"/>
          </w:rPr>
          <w:t>Great ideas here.</w:t>
        </w:r>
        <w:proofErr w:type="gramEnd"/>
        <w:r>
          <w:rPr>
            <w:rFonts w:ascii="Times New Roman" w:eastAsia="Times New Roman" w:hAnsi="Times New Roman" w:cs="Times New Roman"/>
          </w:rPr>
          <w:t xml:space="preserve">  I like the focus on SNPs and the </w:t>
        </w:r>
        <w:proofErr w:type="spellStart"/>
        <w:r>
          <w:rPr>
            <w:rFonts w:ascii="Times New Roman" w:eastAsia="Times New Roman" w:hAnsi="Times New Roman" w:cs="Times New Roman"/>
          </w:rPr>
          <w:t>microbiome</w:t>
        </w:r>
        <w:proofErr w:type="spellEnd"/>
        <w:r>
          <w:rPr>
            <w:rFonts w:ascii="Times New Roman" w:eastAsia="Times New Roman" w:hAnsi="Times New Roman" w:cs="Times New Roman"/>
          </w:rPr>
          <w:t xml:space="preserve"> </w:t>
        </w:r>
      </w:ins>
      <w:ins w:id="34" w:author="Melissa Pespeni" w:date="2017-02-14T23:26:00Z">
        <w:r>
          <w:rPr>
            <w:rFonts w:ascii="Times New Roman" w:eastAsia="Times New Roman" w:hAnsi="Times New Roman" w:cs="Times New Roman"/>
          </w:rPr>
          <w:t>–</w:t>
        </w:r>
      </w:ins>
      <w:ins w:id="35" w:author="Melissa Pespeni" w:date="2017-02-14T23:25:00Z">
        <w:r>
          <w:rPr>
            <w:rFonts w:ascii="Times New Roman" w:eastAsia="Times New Roman" w:hAnsi="Times New Roman" w:cs="Times New Roman"/>
          </w:rPr>
          <w:t xml:space="preserve"> this </w:t>
        </w:r>
      </w:ins>
      <w:ins w:id="36" w:author="Melissa Pespeni" w:date="2017-02-14T23:26:00Z">
        <w:r>
          <w:rPr>
            <w:rFonts w:ascii="Times New Roman" w:eastAsia="Times New Roman" w:hAnsi="Times New Roman" w:cs="Times New Roman"/>
          </w:rPr>
          <w:t>is unique relative to the other group projects</w:t>
        </w:r>
        <w:r w:rsidR="004E4BC6">
          <w:rPr>
            <w:rFonts w:ascii="Times New Roman" w:eastAsia="Times New Roman" w:hAnsi="Times New Roman" w:cs="Times New Roman"/>
          </w:rPr>
          <w:t xml:space="preserve">, but as I mentioned in a comment above, you could potentially use the immune genes identified by Team Sherlock.  If you do find SNP differences between the sick versus healthy, you could see if those genes are also differentially expressed </w:t>
        </w:r>
      </w:ins>
      <w:ins w:id="37" w:author="Melissa Pespeni" w:date="2017-02-14T23:28:00Z">
        <w:r w:rsidR="004E4BC6">
          <w:rPr>
            <w:rFonts w:ascii="Times New Roman" w:eastAsia="Times New Roman" w:hAnsi="Times New Roman" w:cs="Times New Roman"/>
          </w:rPr>
          <w:t>–</w:t>
        </w:r>
      </w:ins>
      <w:ins w:id="38" w:author="Melissa Pespeni" w:date="2017-02-14T23:26:00Z">
        <w:r w:rsidR="004E4BC6">
          <w:rPr>
            <w:rFonts w:ascii="Times New Roman" w:eastAsia="Times New Roman" w:hAnsi="Times New Roman" w:cs="Times New Roman"/>
          </w:rPr>
          <w:t xml:space="preserve"> Expression </w:t>
        </w:r>
      </w:ins>
      <w:ins w:id="39" w:author="Melissa Pespeni" w:date="2017-02-14T23:28:00Z">
        <w:r w:rsidR="004E4BC6">
          <w:rPr>
            <w:rFonts w:ascii="Times New Roman" w:eastAsia="Times New Roman" w:hAnsi="Times New Roman" w:cs="Times New Roman"/>
          </w:rPr>
          <w:t>QTL.</w:t>
        </w:r>
      </w:ins>
      <w:ins w:id="40" w:author="Melissa Pespeni" w:date="2017-02-14T23:29:00Z">
        <w:r w:rsidR="004E4BC6">
          <w:rPr>
            <w:rFonts w:ascii="Times New Roman" w:eastAsia="Times New Roman" w:hAnsi="Times New Roman" w:cs="Times New Roman"/>
          </w:rPr>
          <w:t xml:space="preserve">  Other suggestions include grouping the </w:t>
        </w:r>
        <w:proofErr w:type="spellStart"/>
        <w:r w:rsidR="004E4BC6">
          <w:rPr>
            <w:rFonts w:ascii="Times New Roman" w:eastAsia="Times New Roman" w:hAnsi="Times New Roman" w:cs="Times New Roman"/>
          </w:rPr>
          <w:t>subtidal</w:t>
        </w:r>
        <w:proofErr w:type="spellEnd"/>
        <w:r w:rsidR="004E4BC6">
          <w:rPr>
            <w:rFonts w:ascii="Times New Roman" w:eastAsia="Times New Roman" w:hAnsi="Times New Roman" w:cs="Times New Roman"/>
          </w:rPr>
          <w:t xml:space="preserve"> in if there aren’t strong genetic differences. I also note some other hypotheses regarding microbial diversity that you can test.  Let us know how we can help as you get into analyses!</w:t>
        </w:r>
      </w:ins>
    </w:p>
    <w:p w14:paraId="027E28C6" w14:textId="77777777" w:rsidR="004E4BC6" w:rsidRDefault="004E4BC6" w:rsidP="00193539">
      <w:pPr>
        <w:spacing w:after="240"/>
        <w:rPr>
          <w:ins w:id="41" w:author="Melissa Pespeni" w:date="2017-02-14T23:30:00Z"/>
          <w:rFonts w:ascii="Times New Roman" w:eastAsia="Times New Roman" w:hAnsi="Times New Roman" w:cs="Times New Roman"/>
        </w:rPr>
      </w:pPr>
      <w:ins w:id="42" w:author="Melissa Pespeni" w:date="2017-02-14T23:30:00Z">
        <w:r>
          <w:rPr>
            <w:rFonts w:ascii="Times New Roman" w:eastAsia="Times New Roman" w:hAnsi="Times New Roman" w:cs="Times New Roman"/>
          </w:rPr>
          <w:t>My best,</w:t>
        </w:r>
      </w:ins>
    </w:p>
    <w:p w14:paraId="0FC06E68" w14:textId="6487A6EA" w:rsidR="00193539" w:rsidRPr="00193539" w:rsidRDefault="004E4BC6" w:rsidP="00193539">
      <w:pPr>
        <w:spacing w:after="240"/>
        <w:rPr>
          <w:rFonts w:ascii="Times New Roman" w:eastAsia="Times New Roman" w:hAnsi="Times New Roman" w:cs="Times New Roman"/>
        </w:rPr>
      </w:pPr>
      <w:ins w:id="43" w:author="Melissa Pespeni" w:date="2017-02-14T23:30:00Z">
        <w:r>
          <w:rPr>
            <w:rFonts w:ascii="Times New Roman" w:eastAsia="Times New Roman" w:hAnsi="Times New Roman" w:cs="Times New Roman"/>
          </w:rPr>
          <w:t>Melissa</w:t>
        </w:r>
      </w:ins>
      <w:bookmarkStart w:id="44" w:name="_GoBack"/>
      <w:bookmarkEnd w:id="44"/>
      <w:r w:rsidR="00193539" w:rsidRPr="00193539">
        <w:rPr>
          <w:rFonts w:ascii="Times New Roman" w:eastAsia="Times New Roman" w:hAnsi="Times New Roman" w:cs="Times New Roman"/>
        </w:rPr>
        <w:br/>
      </w:r>
      <w:r w:rsidR="00193539" w:rsidRPr="00193539">
        <w:rPr>
          <w:rFonts w:ascii="Times New Roman" w:eastAsia="Times New Roman" w:hAnsi="Times New Roman" w:cs="Times New Roman"/>
        </w:rPr>
        <w:br/>
      </w:r>
    </w:p>
    <w:p w14:paraId="64583C7C" w14:textId="77777777" w:rsidR="00B45099" w:rsidRDefault="00B45099"/>
    <w:sectPr w:rsidR="00B45099" w:rsidSect="003235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phen Keller" w:date="2017-02-12T12:22:00Z" w:initials="SK">
    <w:p w14:paraId="5B6B53CD" w14:textId="25BC1DC0" w:rsidR="00D324BB" w:rsidRDefault="00D324BB">
      <w:pPr>
        <w:pStyle w:val="CommentText"/>
      </w:pPr>
      <w:r>
        <w:rPr>
          <w:rStyle w:val="CommentReference"/>
        </w:rPr>
        <w:annotationRef/>
      </w:r>
      <w:r>
        <w:t>Good use of references, but need to provide citation information at the end.</w:t>
      </w:r>
    </w:p>
  </w:comment>
  <w:comment w:id="1" w:author="Melissa Pespeni" w:date="2017-02-14T23:04:00Z" w:initials="MP">
    <w:p w14:paraId="407026FD" w14:textId="4AC82192" w:rsidR="00D324BB" w:rsidRDefault="00D324BB">
      <w:pPr>
        <w:pStyle w:val="CommentText"/>
      </w:pPr>
      <w:r>
        <w:rPr>
          <w:rStyle w:val="CommentReference"/>
        </w:rPr>
        <w:annotationRef/>
      </w:r>
      <w:r>
        <w:t>Was this in sea stars?  I don’t know this reference – please send it…</w:t>
      </w:r>
    </w:p>
  </w:comment>
  <w:comment w:id="2" w:author="Melissa Pespeni" w:date="2017-02-14T22:59:00Z" w:initials="MP">
    <w:p w14:paraId="6215FC73" w14:textId="31AC7779" w:rsidR="00D324BB" w:rsidRDefault="00D324BB">
      <w:pPr>
        <w:pStyle w:val="CommentText"/>
      </w:pPr>
      <w:r>
        <w:rPr>
          <w:rStyle w:val="CommentReference"/>
        </w:rPr>
        <w:annotationRef/>
      </w:r>
      <w:r>
        <w:t>Good job getting into the literature.</w:t>
      </w:r>
    </w:p>
  </w:comment>
  <w:comment w:id="3" w:author="Stephen Keller" w:date="2017-02-12T12:24:00Z" w:initials="SK">
    <w:p w14:paraId="3CCE1D80" w14:textId="6DBBD94F" w:rsidR="00D324BB" w:rsidRDefault="00D324BB">
      <w:pPr>
        <w:pStyle w:val="CommentText"/>
      </w:pPr>
      <w:r>
        <w:rPr>
          <w:rStyle w:val="CommentReference"/>
        </w:rPr>
        <w:annotationRef/>
      </w:r>
      <w:r>
        <w:t>Very nice setup of what’s known and what’s not, with good use of references.</w:t>
      </w:r>
    </w:p>
  </w:comment>
  <w:comment w:id="4" w:author="Stephen Keller" w:date="2017-02-12T12:25:00Z" w:initials="SK">
    <w:p w14:paraId="5A8C980B" w14:textId="5331E120" w:rsidR="00D324BB" w:rsidRDefault="00D324BB">
      <w:pPr>
        <w:pStyle w:val="CommentText"/>
      </w:pPr>
      <w:r>
        <w:rPr>
          <w:rStyle w:val="CommentReference"/>
        </w:rPr>
        <w:annotationRef/>
      </w:r>
      <w:r>
        <w:t>This might be tough…”associated” may be a more realistic goal outside of doing a manipulative study. Always good to think about the limitations of what you can infer from observational type data.</w:t>
      </w:r>
    </w:p>
  </w:comment>
  <w:comment w:id="5" w:author="Stephen Keller" w:date="2017-02-12T12:26:00Z" w:initials="SK">
    <w:p w14:paraId="3B966C94" w14:textId="3CEE5245" w:rsidR="00D324BB" w:rsidRDefault="00D324BB">
      <w:pPr>
        <w:pStyle w:val="CommentText"/>
      </w:pPr>
      <w:r>
        <w:rPr>
          <w:rStyle w:val="CommentReference"/>
        </w:rPr>
        <w:annotationRef/>
      </w:r>
      <w:r>
        <w:t>Nice hypothesis. So, you are going to look at allelic variation in the DNA, as opposed to expression differences in RNA…nice compliment to some of the other group work going on.</w:t>
      </w:r>
    </w:p>
  </w:comment>
  <w:comment w:id="6" w:author="Melissa Pespeni" w:date="2017-02-14T23:15:00Z" w:initials="MP">
    <w:p w14:paraId="6C03D531" w14:textId="0414D514" w:rsidR="00D324BB" w:rsidRDefault="00D324BB">
      <w:pPr>
        <w:pStyle w:val="CommentText"/>
      </w:pPr>
      <w:r>
        <w:rPr>
          <w:rStyle w:val="CommentReference"/>
        </w:rPr>
        <w:annotationRef/>
      </w:r>
      <w:r>
        <w:t>Neat idea to focus on allelic differences within a site! (</w:t>
      </w:r>
      <w:proofErr w:type="gramStart"/>
      <w:r>
        <w:t>just</w:t>
      </w:r>
      <w:proofErr w:type="gramEnd"/>
      <w:r>
        <w:t xml:space="preserve"> intertidal in this case).</w:t>
      </w:r>
    </w:p>
  </w:comment>
  <w:comment w:id="8" w:author="Melissa Pespeni" w:date="2017-02-14T23:18:00Z" w:initials="MP">
    <w:p w14:paraId="2E3F1012" w14:textId="0DDF0DAE" w:rsidR="00D324BB" w:rsidRDefault="00D324BB">
      <w:pPr>
        <w:pStyle w:val="CommentText"/>
      </w:pPr>
      <w:r>
        <w:rPr>
          <w:rStyle w:val="CommentReference"/>
        </w:rPr>
        <w:annotationRef/>
      </w:r>
      <w:r>
        <w:t>Perhaps immune genes?  There are lots of resources on echinoderm immunity.  You can even get the “immune genes” list that team Sherlock will generate so that you can test for allelic differences in those…</w:t>
      </w:r>
    </w:p>
  </w:comment>
  <w:comment w:id="9" w:author="Stephen Keller" w:date="2017-02-12T12:32:00Z" w:initials="SK">
    <w:p w14:paraId="1DD6E3E8" w14:textId="30E29859" w:rsidR="00D324BB" w:rsidRDefault="00D324BB">
      <w:pPr>
        <w:pStyle w:val="CommentText"/>
      </w:pPr>
      <w:r>
        <w:rPr>
          <w:rStyle w:val="CommentReference"/>
        </w:rPr>
        <w:annotationRef/>
      </w:r>
      <w:r>
        <w:t xml:space="preserve">Recall that these are not really different populations (so far as we know) but rather represent different collecting localities within the same population. It may still make for an interesting comparison, but I’m curious how you will test the idea that the healthy individuals in each location are using the same “mechanism to resist the disease”? Will you first identify genes with large allele frequency differences between HH and SS in the intertidal, and then test for which of these genes shows low allele </w:t>
      </w:r>
      <w:proofErr w:type="spellStart"/>
      <w:r>
        <w:t>freq</w:t>
      </w:r>
      <w:proofErr w:type="spellEnd"/>
      <w:r>
        <w:t xml:space="preserve"> differences between HH in intertidal vs. </w:t>
      </w:r>
      <w:proofErr w:type="spellStart"/>
      <w:r>
        <w:t>subtidal</w:t>
      </w:r>
      <w:proofErr w:type="spellEnd"/>
      <w:r>
        <w:t>?</w:t>
      </w:r>
    </w:p>
  </w:comment>
  <w:comment w:id="10" w:author="Melissa Pespeni" w:date="2017-02-14T23:19:00Z" w:initials="MP">
    <w:p w14:paraId="411C7DF7" w14:textId="67803BE0" w:rsidR="00D324BB" w:rsidRDefault="00D324BB">
      <w:pPr>
        <w:pStyle w:val="CommentText"/>
      </w:pPr>
      <w:r>
        <w:rPr>
          <w:rStyle w:val="CommentReference"/>
        </w:rPr>
        <w:annotationRef/>
      </w:r>
      <w:r>
        <w:t>Perhaps if we don’t see strong genetic differences between inter and sub tidal (e.g., PCA plot) then they can be grouped...</w:t>
      </w:r>
    </w:p>
  </w:comment>
  <w:comment w:id="12" w:author="Melissa Pespeni" w:date="2017-02-14T23:23:00Z" w:initials="MP">
    <w:p w14:paraId="1C975D71" w14:textId="18A81011" w:rsidR="00D324BB" w:rsidRDefault="00D324BB">
      <w:pPr>
        <w:pStyle w:val="CommentText"/>
      </w:pPr>
      <w:r>
        <w:rPr>
          <w:rStyle w:val="CommentReference"/>
        </w:rPr>
        <w:annotationRef/>
      </w:r>
      <w:r>
        <w:t xml:space="preserve">You could also predict loss of microbial diversity through time in the sick ones and higher diversity in the HH stars at Day 3 compared to the HS stars at Day 3 - diversity = healthy </w:t>
      </w:r>
      <w:proofErr w:type="spellStart"/>
      <w:r>
        <w:t>microbiome</w:t>
      </w:r>
      <w:proofErr w:type="spellEnd"/>
      <w:r>
        <w:t>...</w:t>
      </w:r>
    </w:p>
  </w:comment>
  <w:comment w:id="13" w:author="Stephen Keller" w:date="2017-02-12T12:36:00Z" w:initials="SK">
    <w:p w14:paraId="7FFB4A7F" w14:textId="5384B68F" w:rsidR="00D324BB" w:rsidRDefault="00D324BB">
      <w:pPr>
        <w:pStyle w:val="CommentText"/>
      </w:pPr>
      <w:r>
        <w:rPr>
          <w:rStyle w:val="CommentReference"/>
        </w:rPr>
        <w:annotationRef/>
      </w:r>
      <w:r>
        <w:t xml:space="preserve">This is an interesting prediction. I could also envision a scenario (though perhaps less probable) that the </w:t>
      </w:r>
      <w:proofErr w:type="spellStart"/>
      <w:r>
        <w:t>microbiomes</w:t>
      </w:r>
      <w:proofErr w:type="spellEnd"/>
      <w:r>
        <w:t xml:space="preserve"> of HH vs. SS individuals differ but that both are relatively stable throughout the period. This might be the case, for example, if SS individuals have a </w:t>
      </w:r>
      <w:proofErr w:type="spellStart"/>
      <w:r>
        <w:t>microbiome</w:t>
      </w:r>
      <w:proofErr w:type="spellEnd"/>
      <w:r>
        <w:t xml:space="preserve"> that disposes them to becoming infected, rather than a </w:t>
      </w:r>
      <w:proofErr w:type="spellStart"/>
      <w:r>
        <w:t>microbiome</w:t>
      </w:r>
      <w:proofErr w:type="spellEnd"/>
      <w:r>
        <w:t xml:space="preserve"> that is reacting to the infection (which would fit your original prediction).</w:t>
      </w:r>
    </w:p>
  </w:comment>
  <w:comment w:id="14" w:author="Stephen Keller" w:date="2017-02-12T12:37:00Z" w:initials="SK">
    <w:p w14:paraId="255C6664" w14:textId="056B445D" w:rsidR="00D324BB" w:rsidRDefault="00D324BB">
      <w:pPr>
        <w:pStyle w:val="CommentText"/>
      </w:pPr>
      <w:r>
        <w:rPr>
          <w:rStyle w:val="CommentReference"/>
        </w:rPr>
        <w:annotationRef/>
      </w:r>
      <w:proofErr w:type="spellStart"/>
      <w:r>
        <w:t>Ahh</w:t>
      </w:r>
      <w:proofErr w:type="spellEnd"/>
      <w:r>
        <w:t>, interesting idea (and relates to my comment above)! Certainly worth looking for, although alternative explanations may exist.</w:t>
      </w:r>
    </w:p>
  </w:comment>
  <w:comment w:id="15" w:author="Melissa Pespeni" w:date="2017-02-14T23:25:00Z" w:initials="MP">
    <w:p w14:paraId="766F7FCB" w14:textId="5FC4CC4F" w:rsidR="00D324BB" w:rsidRDefault="00D324BB">
      <w:pPr>
        <w:pStyle w:val="CommentText"/>
      </w:pPr>
      <w:r>
        <w:rPr>
          <w:rStyle w:val="CommentReference"/>
        </w:rPr>
        <w:annotationRef/>
      </w:r>
      <w:r>
        <w:t>Nice final motivation of broader impacts of the 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539"/>
    <w:rsid w:val="00126C79"/>
    <w:rsid w:val="00193539"/>
    <w:rsid w:val="003235CB"/>
    <w:rsid w:val="00455C94"/>
    <w:rsid w:val="004E4BC6"/>
    <w:rsid w:val="007514FB"/>
    <w:rsid w:val="00925C80"/>
    <w:rsid w:val="00B45099"/>
    <w:rsid w:val="00BB3733"/>
    <w:rsid w:val="00D32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041D5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539"/>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925C80"/>
    <w:rPr>
      <w:sz w:val="18"/>
      <w:szCs w:val="18"/>
    </w:rPr>
  </w:style>
  <w:style w:type="paragraph" w:styleId="CommentText">
    <w:name w:val="annotation text"/>
    <w:basedOn w:val="Normal"/>
    <w:link w:val="CommentTextChar"/>
    <w:uiPriority w:val="99"/>
    <w:semiHidden/>
    <w:unhideWhenUsed/>
    <w:rsid w:val="00925C80"/>
  </w:style>
  <w:style w:type="character" w:customStyle="1" w:styleId="CommentTextChar">
    <w:name w:val="Comment Text Char"/>
    <w:basedOn w:val="DefaultParagraphFont"/>
    <w:link w:val="CommentText"/>
    <w:uiPriority w:val="99"/>
    <w:semiHidden/>
    <w:rsid w:val="00925C80"/>
  </w:style>
  <w:style w:type="paragraph" w:styleId="CommentSubject">
    <w:name w:val="annotation subject"/>
    <w:basedOn w:val="CommentText"/>
    <w:next w:val="CommentText"/>
    <w:link w:val="CommentSubjectChar"/>
    <w:uiPriority w:val="99"/>
    <w:semiHidden/>
    <w:unhideWhenUsed/>
    <w:rsid w:val="00925C80"/>
    <w:rPr>
      <w:b/>
      <w:bCs/>
      <w:sz w:val="20"/>
      <w:szCs w:val="20"/>
    </w:rPr>
  </w:style>
  <w:style w:type="character" w:customStyle="1" w:styleId="CommentSubjectChar">
    <w:name w:val="Comment Subject Char"/>
    <w:basedOn w:val="CommentTextChar"/>
    <w:link w:val="CommentSubject"/>
    <w:uiPriority w:val="99"/>
    <w:semiHidden/>
    <w:rsid w:val="00925C80"/>
    <w:rPr>
      <w:b/>
      <w:bCs/>
      <w:sz w:val="20"/>
      <w:szCs w:val="20"/>
    </w:rPr>
  </w:style>
  <w:style w:type="paragraph" w:styleId="BalloonText">
    <w:name w:val="Balloon Text"/>
    <w:basedOn w:val="Normal"/>
    <w:link w:val="BalloonTextChar"/>
    <w:uiPriority w:val="99"/>
    <w:semiHidden/>
    <w:unhideWhenUsed/>
    <w:rsid w:val="00925C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5C80"/>
    <w:rPr>
      <w:rFonts w:ascii="Lucida Grande" w:hAnsi="Lucida Grande" w:cs="Lucida Grande"/>
      <w:sz w:val="18"/>
      <w:szCs w:val="18"/>
    </w:rPr>
  </w:style>
  <w:style w:type="paragraph" w:styleId="Revision">
    <w:name w:val="Revision"/>
    <w:hidden/>
    <w:uiPriority w:val="99"/>
    <w:semiHidden/>
    <w:rsid w:val="00D324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539"/>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925C80"/>
    <w:rPr>
      <w:sz w:val="18"/>
      <w:szCs w:val="18"/>
    </w:rPr>
  </w:style>
  <w:style w:type="paragraph" w:styleId="CommentText">
    <w:name w:val="annotation text"/>
    <w:basedOn w:val="Normal"/>
    <w:link w:val="CommentTextChar"/>
    <w:uiPriority w:val="99"/>
    <w:semiHidden/>
    <w:unhideWhenUsed/>
    <w:rsid w:val="00925C80"/>
  </w:style>
  <w:style w:type="character" w:customStyle="1" w:styleId="CommentTextChar">
    <w:name w:val="Comment Text Char"/>
    <w:basedOn w:val="DefaultParagraphFont"/>
    <w:link w:val="CommentText"/>
    <w:uiPriority w:val="99"/>
    <w:semiHidden/>
    <w:rsid w:val="00925C80"/>
  </w:style>
  <w:style w:type="paragraph" w:styleId="CommentSubject">
    <w:name w:val="annotation subject"/>
    <w:basedOn w:val="CommentText"/>
    <w:next w:val="CommentText"/>
    <w:link w:val="CommentSubjectChar"/>
    <w:uiPriority w:val="99"/>
    <w:semiHidden/>
    <w:unhideWhenUsed/>
    <w:rsid w:val="00925C80"/>
    <w:rPr>
      <w:b/>
      <w:bCs/>
      <w:sz w:val="20"/>
      <w:szCs w:val="20"/>
    </w:rPr>
  </w:style>
  <w:style w:type="character" w:customStyle="1" w:styleId="CommentSubjectChar">
    <w:name w:val="Comment Subject Char"/>
    <w:basedOn w:val="CommentTextChar"/>
    <w:link w:val="CommentSubject"/>
    <w:uiPriority w:val="99"/>
    <w:semiHidden/>
    <w:rsid w:val="00925C80"/>
    <w:rPr>
      <w:b/>
      <w:bCs/>
      <w:sz w:val="20"/>
      <w:szCs w:val="20"/>
    </w:rPr>
  </w:style>
  <w:style w:type="paragraph" w:styleId="BalloonText">
    <w:name w:val="Balloon Text"/>
    <w:basedOn w:val="Normal"/>
    <w:link w:val="BalloonTextChar"/>
    <w:uiPriority w:val="99"/>
    <w:semiHidden/>
    <w:unhideWhenUsed/>
    <w:rsid w:val="00925C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5C80"/>
    <w:rPr>
      <w:rFonts w:ascii="Lucida Grande" w:hAnsi="Lucida Grande" w:cs="Lucida Grande"/>
      <w:sz w:val="18"/>
      <w:szCs w:val="18"/>
    </w:rPr>
  </w:style>
  <w:style w:type="paragraph" w:styleId="Revision">
    <w:name w:val="Revision"/>
    <w:hidden/>
    <w:uiPriority w:val="99"/>
    <w:semiHidden/>
    <w:rsid w:val="00D32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533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1057</Words>
  <Characters>6031</Characters>
  <Application>Microsoft Macintosh Word</Application>
  <DocSecurity>0</DocSecurity>
  <Lines>50</Lines>
  <Paragraphs>14</Paragraphs>
  <ScaleCrop>false</ScaleCrop>
  <Company>UVM Plant Biology</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Kirsten Tyler</dc:creator>
  <cp:keywords/>
  <dc:description/>
  <cp:lastModifiedBy>Melissa Pespeni</cp:lastModifiedBy>
  <cp:revision>2</cp:revision>
  <dcterms:created xsi:type="dcterms:W3CDTF">2017-02-15T04:31:00Z</dcterms:created>
  <dcterms:modified xsi:type="dcterms:W3CDTF">2017-02-15T04:31:00Z</dcterms:modified>
</cp:coreProperties>
</file>